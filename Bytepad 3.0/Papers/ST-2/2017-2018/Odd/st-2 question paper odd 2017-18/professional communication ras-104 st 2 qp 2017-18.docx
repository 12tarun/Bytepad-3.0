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C3E" w:rsidRDefault="00295C3E" w:rsidP="00295C3E">
      <w:pPr>
        <w:spacing w:line="360" w:lineRule="auto"/>
        <w:jc w:val="center"/>
        <w:rPr>
          <w:b/>
          <w:sz w:val="18"/>
          <w:szCs w:val="18"/>
        </w:rPr>
      </w:pPr>
      <w:bookmarkStart w:id="0" w:name="_GoBack"/>
      <w:bookmarkEnd w:id="0"/>
      <w:r>
        <w:rPr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AKGEC/IAP/FM/02</w:t>
      </w:r>
    </w:p>
    <w:p w:rsidR="00295C3E" w:rsidRDefault="00295C3E" w:rsidP="00295C3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Ajay Kumar Garg Engineering College, Ghaziabad</w:t>
      </w:r>
    </w:p>
    <w:p w:rsidR="00295C3E" w:rsidRDefault="00295C3E" w:rsidP="00295C3E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Department of Applied Sciences &amp; Humanities</w:t>
      </w:r>
    </w:p>
    <w:p w:rsidR="00295C3E" w:rsidRDefault="00295C3E" w:rsidP="00295C3E">
      <w:pPr>
        <w:jc w:val="center"/>
        <w:rPr>
          <w:b/>
          <w:sz w:val="32"/>
          <w:szCs w:val="32"/>
        </w:rPr>
      </w:pPr>
      <w:proofErr w:type="spellStart"/>
      <w:proofErr w:type="gramStart"/>
      <w:r>
        <w:rPr>
          <w:b/>
          <w:sz w:val="28"/>
          <w:szCs w:val="28"/>
          <w:u w:val="single"/>
        </w:rPr>
        <w:t>Sessional</w:t>
      </w:r>
      <w:proofErr w:type="spellEnd"/>
      <w:r>
        <w:rPr>
          <w:b/>
          <w:sz w:val="28"/>
          <w:szCs w:val="28"/>
          <w:u w:val="single"/>
        </w:rPr>
        <w:t xml:space="preserve">  Test</w:t>
      </w:r>
      <w:proofErr w:type="gramEnd"/>
      <w:r>
        <w:rPr>
          <w:b/>
          <w:sz w:val="28"/>
          <w:szCs w:val="28"/>
          <w:u w:val="single"/>
        </w:rPr>
        <w:t>-2</w:t>
      </w:r>
    </w:p>
    <w:p w:rsidR="00295C3E" w:rsidRDefault="00414341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Course: B.Tech</w:t>
      </w:r>
      <w:r w:rsidR="00295C3E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Semester:   I </w:t>
      </w:r>
    </w:p>
    <w:p w:rsidR="00414341" w:rsidRDefault="00414341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Session: 2017-18</w:t>
      </w:r>
      <w:r w:rsidR="00295C3E">
        <w:rPr>
          <w:rFonts w:ascii="Times New Roman" w:hAnsi="Times New Roman" w:cs="Times New Roman"/>
          <w:sz w:val="24"/>
          <w:szCs w:val="24"/>
        </w:rPr>
        <w:tab/>
      </w:r>
      <w:r w:rsidR="00295C3E">
        <w:rPr>
          <w:rFonts w:ascii="Times New Roman" w:hAnsi="Times New Roman" w:cs="Times New Roman"/>
          <w:sz w:val="24"/>
          <w:szCs w:val="24"/>
        </w:rPr>
        <w:tab/>
        <w:t xml:space="preserve">                            Sections: CS-1</w:t>
      </w:r>
      <w:proofErr w:type="gramStart"/>
      <w:r w:rsidR="00295C3E">
        <w:rPr>
          <w:rFonts w:ascii="Times New Roman" w:hAnsi="Times New Roman" w:cs="Times New Roman"/>
          <w:sz w:val="24"/>
          <w:szCs w:val="24"/>
        </w:rPr>
        <w:t>,2,3</w:t>
      </w:r>
      <w:proofErr w:type="gramEnd"/>
      <w:r w:rsidR="00295C3E">
        <w:rPr>
          <w:rFonts w:ascii="Times New Roman" w:hAnsi="Times New Roman" w:cs="Times New Roman"/>
          <w:sz w:val="24"/>
          <w:szCs w:val="24"/>
        </w:rPr>
        <w:t xml:space="preserve">, EN-1,2, IT1,2,EI </w:t>
      </w:r>
    </w:p>
    <w:p w:rsidR="00295C3E" w:rsidRDefault="00295C3E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Subject: Professional Communica</w:t>
      </w:r>
      <w:r w:rsidR="00414341">
        <w:rPr>
          <w:rFonts w:ascii="Times New Roman" w:hAnsi="Times New Roman" w:cs="Times New Roman"/>
          <w:sz w:val="24"/>
          <w:szCs w:val="24"/>
        </w:rPr>
        <w:t>tion                Sub. Code: R</w:t>
      </w:r>
      <w:r>
        <w:rPr>
          <w:rFonts w:ascii="Times New Roman" w:hAnsi="Times New Roman" w:cs="Times New Roman"/>
          <w:sz w:val="24"/>
          <w:szCs w:val="24"/>
        </w:rPr>
        <w:t>AS-104</w:t>
      </w:r>
    </w:p>
    <w:p w:rsidR="00295C3E" w:rsidRDefault="00414341" w:rsidP="00295C3E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Marks: 50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Time: </w:t>
      </w:r>
      <w:r w:rsidR="000541EB">
        <w:rPr>
          <w:rFonts w:ascii="Times New Roman" w:hAnsi="Times New Roman" w:cs="Times New Roman"/>
          <w:sz w:val="24"/>
          <w:szCs w:val="24"/>
        </w:rPr>
        <w:t xml:space="preserve">2 </w:t>
      </w:r>
      <w:r w:rsidR="00295C3E">
        <w:rPr>
          <w:rFonts w:ascii="Times New Roman" w:hAnsi="Times New Roman" w:cs="Times New Roman"/>
          <w:sz w:val="24"/>
          <w:szCs w:val="24"/>
        </w:rPr>
        <w:t>hour</w:t>
      </w:r>
    </w:p>
    <w:p w:rsidR="00295C3E" w:rsidRDefault="00295C3E" w:rsidP="00295C3E">
      <w:pPr>
        <w:pStyle w:val="NormalWeb"/>
        <w:spacing w:before="0" w:beforeAutospacing="0" w:after="0" w:afterAutospacing="0"/>
        <w:jc w:val="both"/>
        <w:rPr>
          <w:b/>
          <w:color w:val="393939"/>
        </w:rPr>
      </w:pPr>
      <w:r>
        <w:rPr>
          <w:rFonts w:ascii="Verdana" w:hAnsi="Verdana"/>
          <w:b/>
          <w:color w:val="393939"/>
          <w:sz w:val="20"/>
          <w:szCs w:val="20"/>
        </w:rPr>
        <w:t xml:space="preserve">                                                      </w:t>
      </w:r>
      <w:r>
        <w:rPr>
          <w:b/>
          <w:color w:val="393939"/>
        </w:rPr>
        <w:t xml:space="preserve">Section </w:t>
      </w:r>
      <w:proofErr w:type="gramStart"/>
      <w:r>
        <w:rPr>
          <w:b/>
          <w:color w:val="393939"/>
        </w:rPr>
        <w:t>A</w:t>
      </w:r>
      <w:proofErr w:type="gramEnd"/>
      <w:r>
        <w:rPr>
          <w:b/>
          <w:color w:val="393939"/>
        </w:rPr>
        <w:t xml:space="preserve">              </w:t>
      </w:r>
      <w:r w:rsidR="00414341">
        <w:rPr>
          <w:b/>
          <w:color w:val="393939"/>
        </w:rPr>
        <w:t xml:space="preserve">                              </w:t>
      </w:r>
      <w:r w:rsidR="006C39CF">
        <w:rPr>
          <w:b/>
          <w:color w:val="393939"/>
        </w:rPr>
        <w:t xml:space="preserve">   </w:t>
      </w:r>
      <w:r w:rsidR="00414341">
        <w:rPr>
          <w:b/>
          <w:color w:val="393939"/>
        </w:rPr>
        <w:t xml:space="preserve"> (5x2= 10</w:t>
      </w:r>
      <w:r>
        <w:rPr>
          <w:b/>
          <w:color w:val="393939"/>
        </w:rPr>
        <w:t>)</w:t>
      </w:r>
    </w:p>
    <w:p w:rsidR="00295C3E" w:rsidRPr="006C39CF" w:rsidRDefault="00414341" w:rsidP="00295C3E">
      <w:pPr>
        <w:pStyle w:val="NormalWeb"/>
        <w:spacing w:before="0" w:beforeAutospacing="0" w:after="0" w:afterAutospacing="0"/>
      </w:pPr>
      <w:r w:rsidRPr="006C39CF">
        <w:t>A.         Attempt all the parts</w:t>
      </w:r>
    </w:p>
    <w:p w:rsidR="00414341" w:rsidRPr="006C39CF" w:rsidRDefault="00414341" w:rsidP="00295C3E">
      <w:pPr>
        <w:pStyle w:val="NormalWeb"/>
        <w:spacing w:before="0" w:beforeAutospacing="0" w:after="0" w:afterAutospacing="0"/>
      </w:pPr>
      <w:r w:rsidRPr="006C39CF">
        <w:t>1.  What is negotiation?</w:t>
      </w:r>
    </w:p>
    <w:p w:rsidR="00414341" w:rsidRPr="006C39CF" w:rsidRDefault="00414341" w:rsidP="00295C3E">
      <w:pPr>
        <w:pStyle w:val="NormalWeb"/>
        <w:spacing w:before="0" w:beforeAutospacing="0" w:after="0" w:afterAutospacing="0"/>
      </w:pPr>
      <w:r w:rsidRPr="006C39CF">
        <w:t>2. What is ‘you’ attitude in business correspondence?</w:t>
      </w:r>
    </w:p>
    <w:p w:rsidR="00414341" w:rsidRPr="006C39CF" w:rsidRDefault="00414341" w:rsidP="00295C3E">
      <w:pPr>
        <w:pStyle w:val="NormalWeb"/>
        <w:spacing w:before="0" w:beforeAutospacing="0" w:after="0" w:afterAutospacing="0"/>
      </w:pPr>
      <w:r w:rsidRPr="006C39CF">
        <w:t>3. Give the meaning of the following pairs of homophones and use them in statements:</w:t>
      </w:r>
    </w:p>
    <w:p w:rsidR="00414341" w:rsidRPr="006C39CF" w:rsidRDefault="000541EB" w:rsidP="00295C3E">
      <w:pPr>
        <w:pStyle w:val="NormalWeb"/>
        <w:spacing w:before="0" w:beforeAutospacing="0" w:after="0" w:afterAutospacing="0"/>
      </w:pPr>
      <w:r w:rsidRPr="006C39CF">
        <w:t xml:space="preserve">         Jealous &amp; Zealous</w:t>
      </w:r>
    </w:p>
    <w:p w:rsidR="00414341" w:rsidRPr="006C39CF" w:rsidRDefault="00414341" w:rsidP="00295C3E">
      <w:pPr>
        <w:pStyle w:val="NormalWeb"/>
        <w:spacing w:before="0" w:beforeAutospacing="0" w:after="0" w:afterAutospacing="0"/>
      </w:pPr>
      <w:r w:rsidRPr="006C39CF">
        <w:t>4. What is a topic sentence?</w:t>
      </w:r>
    </w:p>
    <w:p w:rsidR="00414341" w:rsidRPr="006C39CF" w:rsidRDefault="00414341" w:rsidP="00295C3E">
      <w:pPr>
        <w:pStyle w:val="NormalWeb"/>
        <w:spacing w:before="0" w:beforeAutospacing="0" w:after="0" w:afterAutospacing="0"/>
      </w:pPr>
      <w:r w:rsidRPr="006C39CF">
        <w:t>5. Give antonyms of the following words:</w:t>
      </w:r>
    </w:p>
    <w:p w:rsidR="00414341" w:rsidRPr="006C39CF" w:rsidRDefault="00414341" w:rsidP="00295C3E">
      <w:pPr>
        <w:pStyle w:val="NormalWeb"/>
        <w:spacing w:before="0" w:beforeAutospacing="0" w:after="0" w:afterAutospacing="0"/>
      </w:pPr>
      <w:r w:rsidRPr="006C39CF">
        <w:t>Intentional, Just</w:t>
      </w:r>
    </w:p>
    <w:p w:rsidR="00414341" w:rsidRDefault="00414341" w:rsidP="00295C3E">
      <w:pPr>
        <w:pStyle w:val="NormalWeb"/>
        <w:spacing w:before="0" w:beforeAutospacing="0" w:after="0" w:afterAutospacing="0"/>
        <w:rPr>
          <w:b/>
        </w:rPr>
      </w:pPr>
      <w:r>
        <w:rPr>
          <w:b/>
        </w:rPr>
        <w:t xml:space="preserve">     </w:t>
      </w:r>
    </w:p>
    <w:p w:rsidR="00295C3E" w:rsidRDefault="00295C3E" w:rsidP="00295C3E">
      <w:pPr>
        <w:spacing w:line="240" w:lineRule="auto"/>
        <w:rPr>
          <w:rFonts w:ascii="Times New Roman" w:hAnsi="Times New Roman" w:cs="Times New Roman"/>
          <w:b/>
          <w:color w:val="393939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Section B                 </w:t>
      </w:r>
      <w:r w:rsidR="00414341">
        <w:rPr>
          <w:rFonts w:ascii="Times New Roman" w:hAnsi="Times New Roman" w:cs="Times New Roman"/>
          <w:b/>
          <w:sz w:val="24"/>
          <w:szCs w:val="24"/>
        </w:rPr>
        <w:t xml:space="preserve">                              </w:t>
      </w:r>
      <w:proofErr w:type="gramStart"/>
      <w:r w:rsidR="00414341">
        <w:rPr>
          <w:rFonts w:ascii="Times New Roman" w:hAnsi="Times New Roman" w:cs="Times New Roman"/>
          <w:b/>
          <w:sz w:val="24"/>
          <w:szCs w:val="24"/>
        </w:rPr>
        <w:t>( 5x</w:t>
      </w:r>
      <w:r>
        <w:rPr>
          <w:rFonts w:ascii="Times New Roman" w:hAnsi="Times New Roman" w:cs="Times New Roman"/>
          <w:b/>
          <w:sz w:val="24"/>
          <w:szCs w:val="24"/>
        </w:rPr>
        <w:t>5</w:t>
      </w:r>
      <w:proofErr w:type="gramEnd"/>
      <w:r w:rsidR="00414341">
        <w:rPr>
          <w:rFonts w:ascii="Times New Roman" w:hAnsi="Times New Roman" w:cs="Times New Roman"/>
          <w:b/>
          <w:sz w:val="24"/>
          <w:szCs w:val="24"/>
        </w:rPr>
        <w:t>= 25</w:t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393939"/>
          <w:sz w:val="24"/>
          <w:szCs w:val="24"/>
        </w:rPr>
        <w:t xml:space="preserve"> </w:t>
      </w:r>
    </w:p>
    <w:p w:rsidR="00295C3E" w:rsidRDefault="00295C3E" w:rsidP="00295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Note- Attempt all the questions</w:t>
      </w:r>
    </w:p>
    <w:p w:rsidR="00295C3E" w:rsidRPr="006C39CF" w:rsidRDefault="00703B15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9CF">
        <w:rPr>
          <w:rFonts w:ascii="Times New Roman" w:hAnsi="Times New Roman" w:cs="Times New Roman"/>
          <w:sz w:val="24"/>
          <w:szCs w:val="24"/>
        </w:rPr>
        <w:t>6</w:t>
      </w:r>
      <w:r w:rsidR="006C39CF">
        <w:rPr>
          <w:rFonts w:ascii="Times New Roman" w:hAnsi="Times New Roman" w:cs="Times New Roman"/>
          <w:sz w:val="24"/>
          <w:szCs w:val="24"/>
        </w:rPr>
        <w:t xml:space="preserve">. What aspects of a report are dealt </w:t>
      </w:r>
      <w:proofErr w:type="spellStart"/>
      <w:r w:rsidR="006C39CF">
        <w:rPr>
          <w:rFonts w:ascii="Times New Roman" w:hAnsi="Times New Roman" w:cs="Times New Roman"/>
          <w:sz w:val="24"/>
          <w:szCs w:val="24"/>
        </w:rPr>
        <w:t>within</w:t>
      </w:r>
      <w:proofErr w:type="spellEnd"/>
      <w:r w:rsidR="006C39CF">
        <w:rPr>
          <w:rFonts w:ascii="Times New Roman" w:hAnsi="Times New Roman" w:cs="Times New Roman"/>
          <w:sz w:val="24"/>
          <w:szCs w:val="24"/>
        </w:rPr>
        <w:t xml:space="preserve"> the ‘front matter’ and ‘back matter’ of a business report?</w:t>
      </w:r>
    </w:p>
    <w:p w:rsidR="00295C3E" w:rsidRPr="006C39CF" w:rsidRDefault="006C39CF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 How can a sale letter be written?</w:t>
      </w:r>
    </w:p>
    <w:p w:rsidR="00703B15" w:rsidRPr="006C39CF" w:rsidRDefault="00703B15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9CF">
        <w:rPr>
          <w:rFonts w:ascii="Times New Roman" w:hAnsi="Times New Roman" w:cs="Times New Roman"/>
          <w:sz w:val="24"/>
          <w:szCs w:val="24"/>
        </w:rPr>
        <w:t>8. Draft the ‘Title page’ of a business proposal. (Invent necessary details yourself)</w:t>
      </w:r>
    </w:p>
    <w:p w:rsidR="00703B15" w:rsidRDefault="00703B15" w:rsidP="00295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6C39CF">
        <w:rPr>
          <w:rFonts w:ascii="Times New Roman" w:hAnsi="Times New Roman" w:cs="Times New Roman"/>
          <w:sz w:val="24"/>
          <w:szCs w:val="24"/>
        </w:rPr>
        <w:t>9</w:t>
      </w:r>
      <w:r w:rsidR="00295C3E" w:rsidRPr="006C39CF">
        <w:rPr>
          <w:rFonts w:ascii="Times New Roman" w:hAnsi="Times New Roman" w:cs="Times New Roman"/>
          <w:sz w:val="24"/>
          <w:szCs w:val="24"/>
        </w:rPr>
        <w:t>.</w:t>
      </w:r>
      <w:r w:rsidRPr="006C39CF">
        <w:rPr>
          <w:rFonts w:ascii="Times New Roman" w:hAnsi="Times New Roman" w:cs="Times New Roman"/>
          <w:sz w:val="24"/>
          <w:szCs w:val="24"/>
        </w:rPr>
        <w:t xml:space="preserve"> Correct the following sentences</w:t>
      </w:r>
    </w:p>
    <w:p w:rsidR="00703B15" w:rsidRDefault="00703B15" w:rsidP="000541EB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 </w:t>
      </w:r>
      <w:r>
        <w:rPr>
          <w:rFonts w:ascii="Arial" w:hAnsi="Arial" w:cs="Arial"/>
          <w:color w:val="333333"/>
          <w:shd w:val="clear" w:color="auto" w:fill="FFFFFF"/>
        </w:rPr>
        <w:t>Learning the French isn’t easy.</w:t>
      </w:r>
    </w:p>
    <w:p w:rsidR="008F2881" w:rsidRDefault="00703B15" w:rsidP="000541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03B15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2. If I am a child, I would play outside.</w:t>
      </w:r>
      <w:r w:rsidR="00295C3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F2881" w:rsidRDefault="008F2881" w:rsidP="000541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>
        <w:rPr>
          <w:rFonts w:ascii="Arial" w:hAnsi="Arial" w:cs="Arial"/>
          <w:color w:val="777777"/>
          <w:shd w:val="clear" w:color="auto" w:fill="FFFFFF"/>
        </w:rPr>
        <w:t>Always, I study before I go to bed.</w:t>
      </w:r>
      <w:r w:rsidR="00295C3E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8F2881" w:rsidRDefault="008F2881" w:rsidP="000541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4. </w:t>
      </w:r>
      <w:r>
        <w:rPr>
          <w:rFonts w:ascii="Arial" w:hAnsi="Arial" w:cs="Arial"/>
          <w:color w:val="777777"/>
          <w:shd w:val="clear" w:color="auto" w:fill="FFFFFF"/>
        </w:rPr>
        <w:t>I’m not very good for cooking.</w:t>
      </w:r>
      <w:r w:rsidR="00295C3E"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8F2881" w:rsidRDefault="008F2881" w:rsidP="000541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5. </w:t>
      </w:r>
      <w:r w:rsidRPr="008F2881">
        <w:rPr>
          <w:rFonts w:ascii="Helvetica" w:hAnsi="Helvetica" w:cs="Helvetica"/>
          <w:color w:val="000000" w:themeColor="text1"/>
          <w:sz w:val="21"/>
          <w:szCs w:val="21"/>
          <w:shd w:val="clear" w:color="auto" w:fill="FFFFFF"/>
        </w:rPr>
        <w:t>The students were not interested in the lesson because it was bored.</w:t>
      </w:r>
      <w:r w:rsidR="00295C3E">
        <w:rPr>
          <w:rFonts w:ascii="Times New Roman" w:hAnsi="Times New Roman" w:cs="Times New Roman"/>
          <w:b/>
          <w:sz w:val="24"/>
          <w:szCs w:val="24"/>
        </w:rPr>
        <w:t xml:space="preserve">        </w:t>
      </w:r>
    </w:p>
    <w:p w:rsidR="000541EB" w:rsidRDefault="000541EB" w:rsidP="00295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F2881" w:rsidRPr="006C39CF" w:rsidRDefault="008F2881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9CF">
        <w:rPr>
          <w:rFonts w:ascii="Times New Roman" w:hAnsi="Times New Roman" w:cs="Times New Roman"/>
          <w:sz w:val="24"/>
          <w:szCs w:val="24"/>
        </w:rPr>
        <w:t>10. Transform the following sentences</w:t>
      </w:r>
    </w:p>
    <w:p w:rsidR="008F2881" w:rsidRDefault="008F2881" w:rsidP="000541EB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b. You have to </w:t>
      </w:r>
      <w:r w:rsidR="006C39CF">
        <w:rPr>
          <w:rFonts w:ascii="Arial" w:hAnsi="Arial" w:cs="Arial"/>
          <w:color w:val="333333"/>
          <w:shd w:val="clear" w:color="auto" w:fill="FFFFFF"/>
        </w:rPr>
        <w:t>hurry or you will miss the bus</w:t>
      </w:r>
      <w:r>
        <w:rPr>
          <w:rFonts w:ascii="Arial" w:hAnsi="Arial" w:cs="Arial"/>
          <w:color w:val="333333"/>
          <w:shd w:val="clear" w:color="auto" w:fill="FFFFFF"/>
        </w:rPr>
        <w:t>.</w:t>
      </w:r>
      <w:r w:rsidR="006C39CF">
        <w:rPr>
          <w:rFonts w:ascii="Arial" w:hAnsi="Arial" w:cs="Arial"/>
          <w:color w:val="333333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hd w:val="clear" w:color="auto" w:fill="FFFFFF"/>
        </w:rPr>
        <w:t>(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compound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 xml:space="preserve"> to complex)</w:t>
      </w:r>
    </w:p>
    <w:p w:rsidR="008F2881" w:rsidRDefault="008F2881" w:rsidP="000541EB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lastRenderedPageBreak/>
        <w:t>c) He came here to see me</w:t>
      </w:r>
      <w:proofErr w:type="gramStart"/>
      <w:r>
        <w:rPr>
          <w:rFonts w:ascii="Arial" w:hAnsi="Arial" w:cs="Arial"/>
          <w:color w:val="333333"/>
          <w:shd w:val="clear" w:color="auto" w:fill="FFFFFF"/>
        </w:rPr>
        <w:t>.(</w:t>
      </w:r>
      <w:proofErr w:type="gramEnd"/>
      <w:r>
        <w:rPr>
          <w:rFonts w:ascii="Arial" w:hAnsi="Arial" w:cs="Arial"/>
          <w:color w:val="333333"/>
          <w:shd w:val="clear" w:color="auto" w:fill="FFFFFF"/>
        </w:rPr>
        <w:t>simple to compound)</w:t>
      </w:r>
    </w:p>
    <w:p w:rsidR="00957535" w:rsidRDefault="008F2881" w:rsidP="000541EB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 w:rsidRPr="006C39CF">
        <w:rPr>
          <w:rFonts w:ascii="Times New Roman" w:hAnsi="Times New Roman" w:cs="Times New Roman"/>
          <w:sz w:val="24"/>
          <w:szCs w:val="24"/>
        </w:rPr>
        <w:t>d)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541EB">
        <w:rPr>
          <w:rFonts w:ascii="Arial" w:hAnsi="Arial" w:cs="Arial"/>
          <w:color w:val="333333"/>
          <w:shd w:val="clear" w:color="auto" w:fill="FFFFFF"/>
        </w:rPr>
        <w:t>I will finish the job by the end of this week</w:t>
      </w:r>
      <w:proofErr w:type="gramStart"/>
      <w:r w:rsidR="000541EB">
        <w:rPr>
          <w:rFonts w:ascii="Arial" w:hAnsi="Arial" w:cs="Arial"/>
          <w:color w:val="333333"/>
          <w:shd w:val="clear" w:color="auto" w:fill="FFFFFF"/>
        </w:rPr>
        <w:t>.(</w:t>
      </w:r>
      <w:proofErr w:type="gramEnd"/>
      <w:r w:rsidR="000541EB">
        <w:rPr>
          <w:rFonts w:ascii="Arial" w:hAnsi="Arial" w:cs="Arial"/>
          <w:color w:val="333333"/>
          <w:shd w:val="clear" w:color="auto" w:fill="FFFFFF"/>
        </w:rPr>
        <w:t>active to passive)</w:t>
      </w:r>
    </w:p>
    <w:p w:rsidR="00957535" w:rsidRDefault="008F2881" w:rsidP="000541EB">
      <w:pPr>
        <w:spacing w:after="0" w:line="240" w:lineRule="auto"/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</w:pPr>
      <w:r>
        <w:rPr>
          <w:rFonts w:ascii="Arial" w:hAnsi="Arial" w:cs="Arial"/>
          <w:color w:val="333333"/>
          <w:shd w:val="clear" w:color="auto" w:fill="FFFFFF"/>
        </w:rPr>
        <w:t>e)</w:t>
      </w:r>
      <w:r w:rsidR="00957535">
        <w:rPr>
          <w:rFonts w:ascii="Arial" w:hAnsi="Arial" w:cs="Arial"/>
          <w:color w:val="333333"/>
          <w:shd w:val="clear" w:color="auto" w:fill="FFFFFF"/>
        </w:rPr>
        <w:t xml:space="preserve"> </w:t>
      </w:r>
      <w:r w:rsidR="006C39CF">
        <w:rPr>
          <w:rFonts w:ascii="Arial" w:hAnsi="Arial" w:cs="Arial"/>
          <w:color w:val="333333"/>
          <w:shd w:val="clear" w:color="auto" w:fill="FFFFFF"/>
        </w:rPr>
        <w:t>Nobody could find out the place of their stay. (</w:t>
      </w:r>
      <w:proofErr w:type="gramStart"/>
      <w:r w:rsidR="006C39CF">
        <w:rPr>
          <w:rFonts w:ascii="Arial" w:hAnsi="Arial" w:cs="Arial"/>
          <w:color w:val="333333"/>
          <w:shd w:val="clear" w:color="auto" w:fill="FFFFFF"/>
        </w:rPr>
        <w:t>simple</w:t>
      </w:r>
      <w:proofErr w:type="gramEnd"/>
      <w:r w:rsidR="006C39CF">
        <w:rPr>
          <w:rFonts w:ascii="Arial" w:hAnsi="Arial" w:cs="Arial"/>
          <w:color w:val="333333"/>
          <w:shd w:val="clear" w:color="auto" w:fill="FFFFFF"/>
        </w:rPr>
        <w:t xml:space="preserve"> to complex)</w:t>
      </w:r>
    </w:p>
    <w:p w:rsidR="00957535" w:rsidRPr="00957535" w:rsidRDefault="00957535" w:rsidP="000541EB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</w:pPr>
      <w:r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  <w:t xml:space="preserve">f) </w:t>
      </w:r>
      <w:proofErr w:type="spellStart"/>
      <w:r w:rsidR="000541EB">
        <w:rPr>
          <w:rFonts w:ascii="Arial" w:hAnsi="Arial" w:cs="Arial"/>
          <w:color w:val="333333"/>
          <w:shd w:val="clear" w:color="auto" w:fill="FFFFFF"/>
        </w:rPr>
        <w:t>Rani</w:t>
      </w:r>
      <w:proofErr w:type="spellEnd"/>
      <w:r w:rsidR="000541EB">
        <w:rPr>
          <w:rFonts w:ascii="Arial" w:hAnsi="Arial" w:cs="Arial"/>
          <w:color w:val="333333"/>
          <w:shd w:val="clear" w:color="auto" w:fill="FFFFFF"/>
        </w:rPr>
        <w:t xml:space="preserve"> is </w:t>
      </w:r>
      <w:r w:rsidR="000541EB" w:rsidRPr="006C39CF">
        <w:rPr>
          <w:rStyle w:val="Strong"/>
          <w:rFonts w:ascii="Arial" w:hAnsi="Arial" w:cs="Arial"/>
          <w:b w:val="0"/>
          <w:color w:val="333333"/>
          <w:shd w:val="clear" w:color="auto" w:fill="FFFFFF"/>
        </w:rPr>
        <w:t>the prettiest</w:t>
      </w:r>
      <w:r w:rsidR="000541EB">
        <w:rPr>
          <w:rFonts w:ascii="Arial" w:hAnsi="Arial" w:cs="Arial"/>
          <w:color w:val="333333"/>
          <w:shd w:val="clear" w:color="auto" w:fill="FFFFFF"/>
        </w:rPr>
        <w:t> girl in the class</w:t>
      </w:r>
      <w:proofErr w:type="gramStart"/>
      <w:r w:rsidR="0000162A">
        <w:rPr>
          <w:rFonts w:ascii="Arial" w:hAnsi="Arial" w:cs="Arial"/>
          <w:color w:val="333333"/>
          <w:shd w:val="clear" w:color="auto" w:fill="FFFFFF"/>
        </w:rPr>
        <w:t>.(</w:t>
      </w:r>
      <w:proofErr w:type="gramEnd"/>
      <w:r w:rsidR="0000162A">
        <w:rPr>
          <w:rFonts w:ascii="Arial" w:hAnsi="Arial" w:cs="Arial"/>
          <w:color w:val="333333"/>
          <w:shd w:val="clear" w:color="auto" w:fill="FFFFFF"/>
        </w:rPr>
        <w:t>superlative to comparative)</w:t>
      </w:r>
    </w:p>
    <w:p w:rsidR="00957535" w:rsidRDefault="006C39CF" w:rsidP="000541EB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</w:p>
    <w:p w:rsidR="006C39CF" w:rsidRDefault="006C39CF" w:rsidP="000541EB">
      <w:pPr>
        <w:spacing w:after="0" w:line="240" w:lineRule="auto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  <w:r>
        <w:rPr>
          <w:rFonts w:ascii="Arial" w:hAnsi="Arial" w:cs="Arial"/>
          <w:color w:val="333333"/>
          <w:shd w:val="clear" w:color="auto" w:fill="FFFFFF"/>
        </w:rPr>
        <w:tab/>
      </w:r>
    </w:p>
    <w:p w:rsidR="006C39CF" w:rsidRPr="006C39CF" w:rsidRDefault="006C39CF" w:rsidP="000541EB">
      <w:pPr>
        <w:spacing w:after="0" w:line="240" w:lineRule="auto"/>
        <w:rPr>
          <w:rFonts w:ascii="Arial" w:hAnsi="Arial" w:cs="Arial"/>
          <w:b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                                                                   </w:t>
      </w:r>
      <w:r w:rsidRPr="006C39CF">
        <w:rPr>
          <w:rFonts w:ascii="Arial" w:hAnsi="Arial" w:cs="Arial"/>
          <w:b/>
          <w:color w:val="333333"/>
          <w:shd w:val="clear" w:color="auto" w:fill="FFFFFF"/>
        </w:rPr>
        <w:t>SECTION C</w:t>
      </w:r>
    </w:p>
    <w:p w:rsidR="008F2881" w:rsidRDefault="008F2881" w:rsidP="00295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295C3E" w:rsidRPr="006C39CF" w:rsidRDefault="006C39CF" w:rsidP="006C39CF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 xml:space="preserve"> (</w:t>
      </w:r>
      <w:r w:rsidR="00703B15">
        <w:rPr>
          <w:rFonts w:ascii="Times New Roman" w:hAnsi="Times New Roman" w:cs="Times New Roman"/>
          <w:b/>
          <w:sz w:val="24"/>
          <w:szCs w:val="24"/>
        </w:rPr>
        <w:t>2x7.5 =</w:t>
      </w:r>
      <w:r w:rsidR="00295C3E">
        <w:rPr>
          <w:rFonts w:ascii="Times New Roman" w:hAnsi="Times New Roman" w:cs="Times New Roman"/>
          <w:b/>
          <w:sz w:val="24"/>
          <w:szCs w:val="24"/>
        </w:rPr>
        <w:t>15)</w:t>
      </w:r>
    </w:p>
    <w:p w:rsidR="00295C3E" w:rsidRDefault="00295C3E" w:rsidP="00295C3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color w:val="393939"/>
          <w:sz w:val="24"/>
          <w:szCs w:val="24"/>
        </w:rPr>
        <w:t xml:space="preserve"> </w:t>
      </w:r>
      <w:r w:rsidR="00703B15">
        <w:rPr>
          <w:rFonts w:ascii="Times New Roman" w:hAnsi="Times New Roman" w:cs="Times New Roman"/>
          <w:b/>
          <w:sz w:val="24"/>
          <w:szCs w:val="24"/>
        </w:rPr>
        <w:t>Note- Attempt all the parts</w:t>
      </w:r>
    </w:p>
    <w:p w:rsidR="00703B15" w:rsidRPr="006C39CF" w:rsidRDefault="00703B15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9CF">
        <w:rPr>
          <w:rFonts w:ascii="Times New Roman" w:hAnsi="Times New Roman" w:cs="Times New Roman"/>
          <w:sz w:val="24"/>
          <w:szCs w:val="24"/>
        </w:rPr>
        <w:t>11. Prepare a resume of a fresh engineering graduate (invent the necessary details yourself)</w:t>
      </w:r>
    </w:p>
    <w:p w:rsidR="00703B15" w:rsidRPr="006C39CF" w:rsidRDefault="00703B15" w:rsidP="00295C3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C39CF">
        <w:rPr>
          <w:rFonts w:ascii="Times New Roman" w:hAnsi="Times New Roman" w:cs="Times New Roman"/>
          <w:sz w:val="24"/>
          <w:szCs w:val="24"/>
        </w:rPr>
        <w:t>12. What are the requisites of good sentence writing in a technical paper?</w:t>
      </w:r>
    </w:p>
    <w:p w:rsidR="00CF752F" w:rsidRPr="006C39CF" w:rsidRDefault="00CF752F"/>
    <w:p w:rsidR="00703B15" w:rsidRDefault="00703B15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6C39CF" w:rsidRDefault="006C39CF"/>
    <w:p w:rsidR="00703B15" w:rsidRDefault="00703B1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Learning French isn’t easy.</w:t>
      </w:r>
    </w:p>
    <w:p w:rsidR="00703B15" w:rsidRDefault="00703B15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If I </w:t>
      </w:r>
      <w:r>
        <w:rPr>
          <w:rFonts w:ascii="Helvetica" w:hAnsi="Helvetica" w:cs="Helvetica"/>
          <w:color w:val="444444"/>
          <w:sz w:val="21"/>
          <w:szCs w:val="21"/>
          <w:u w:val="single"/>
          <w:bdr w:val="none" w:sz="0" w:space="0" w:color="auto" w:frame="1"/>
          <w:shd w:val="clear" w:color="auto" w:fill="FFFFFF"/>
        </w:rPr>
        <w:t>were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 a child, I would play outside.</w:t>
      </w:r>
    </w:p>
    <w:p w:rsidR="008F2881" w:rsidRDefault="008F2881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I </w:t>
      </w:r>
      <w:r>
        <w:rPr>
          <w:rFonts w:ascii="Arial" w:hAnsi="Arial" w:cs="Arial"/>
          <w:color w:val="777777"/>
          <w:u w:val="single"/>
          <w:shd w:val="clear" w:color="auto" w:fill="FFFFFF"/>
        </w:rPr>
        <w:t>always</w:t>
      </w:r>
      <w:r>
        <w:rPr>
          <w:rFonts w:ascii="Arial" w:hAnsi="Arial" w:cs="Arial"/>
          <w:color w:val="777777"/>
          <w:shd w:val="clear" w:color="auto" w:fill="FFFFFF"/>
        </w:rPr>
        <w:t> study before I go to bed.</w:t>
      </w:r>
    </w:p>
    <w:p w:rsidR="008F2881" w:rsidRDefault="008F2881">
      <w:pPr>
        <w:rPr>
          <w:rFonts w:ascii="Arial" w:hAnsi="Arial" w:cs="Arial"/>
          <w:color w:val="777777"/>
          <w:shd w:val="clear" w:color="auto" w:fill="FFFFFF"/>
        </w:rPr>
      </w:pPr>
      <w:r>
        <w:rPr>
          <w:rFonts w:ascii="Arial" w:hAnsi="Arial" w:cs="Arial"/>
          <w:color w:val="777777"/>
          <w:shd w:val="clear" w:color="auto" w:fill="FFFFFF"/>
        </w:rPr>
        <w:t>I’m not very good </w:t>
      </w:r>
      <w:del w:id="1" w:author="Unknown">
        <w:r>
          <w:rPr>
            <w:rFonts w:ascii="Arial" w:hAnsi="Arial" w:cs="Arial"/>
            <w:color w:val="FF0000"/>
            <w:shd w:val="clear" w:color="auto" w:fill="FFFFFF"/>
          </w:rPr>
          <w:delText>for</w:delText>
        </w:r>
      </w:del>
      <w:r>
        <w:rPr>
          <w:rFonts w:ascii="Arial" w:hAnsi="Arial" w:cs="Arial"/>
          <w:color w:val="FF0000"/>
          <w:shd w:val="clear" w:color="auto" w:fill="FFFFFF"/>
        </w:rPr>
        <w:t> </w:t>
      </w:r>
      <w:r>
        <w:rPr>
          <w:rFonts w:ascii="Arial" w:hAnsi="Arial" w:cs="Arial"/>
          <w:color w:val="333333"/>
          <w:u w:val="single"/>
          <w:shd w:val="clear" w:color="auto" w:fill="FFFFFF"/>
        </w:rPr>
        <w:t>at</w:t>
      </w:r>
      <w:r>
        <w:rPr>
          <w:rFonts w:ascii="Arial" w:hAnsi="Arial" w:cs="Arial"/>
          <w:color w:val="333333"/>
          <w:shd w:val="clear" w:color="auto" w:fill="FFFFFF"/>
        </w:rPr>
        <w:t> </w:t>
      </w:r>
      <w:r>
        <w:rPr>
          <w:rFonts w:ascii="Arial" w:hAnsi="Arial" w:cs="Arial"/>
          <w:color w:val="777777"/>
          <w:shd w:val="clear" w:color="auto" w:fill="FFFFFF"/>
        </w:rPr>
        <w:t>cooking.</w:t>
      </w:r>
    </w:p>
    <w:p w:rsidR="008F2881" w:rsidRDefault="008F2881">
      <w:pP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The students were not interested in the lesson because it was </w:t>
      </w:r>
      <w:r>
        <w:rPr>
          <w:rFonts w:ascii="Helvetica" w:hAnsi="Helvetica" w:cs="Helvetica"/>
          <w:color w:val="444444"/>
          <w:sz w:val="21"/>
          <w:szCs w:val="21"/>
          <w:u w:val="single"/>
          <w:bdr w:val="none" w:sz="0" w:space="0" w:color="auto" w:frame="1"/>
          <w:shd w:val="clear" w:color="auto" w:fill="FFFFFF"/>
        </w:rPr>
        <w:t>boring</w:t>
      </w:r>
      <w:r>
        <w:rPr>
          <w:rFonts w:ascii="Helvetica" w:hAnsi="Helvetica" w:cs="Helvetica"/>
          <w:color w:val="444444"/>
          <w:sz w:val="21"/>
          <w:szCs w:val="21"/>
          <w:shd w:val="clear" w:color="auto" w:fill="FFFFFF"/>
        </w:rPr>
        <w:t>.</w:t>
      </w:r>
    </w:p>
    <w:p w:rsidR="008F2881" w:rsidRDefault="008F28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Though he tried his best, he didn’t succeed.</w:t>
      </w:r>
    </w:p>
    <w:p w:rsidR="000541EB" w:rsidRDefault="000541EB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 He said that he had got a toothache.</w:t>
      </w:r>
    </w:p>
    <w:p w:rsidR="008F2881" w:rsidRDefault="008F28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If you do not hurry you will miss the bus.</w:t>
      </w:r>
    </w:p>
    <w:p w:rsidR="008F2881" w:rsidRDefault="008F288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She came here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and</w:t>
      </w:r>
      <w:r>
        <w:rPr>
          <w:rFonts w:ascii="Arial" w:hAnsi="Arial" w:cs="Arial"/>
          <w:color w:val="333333"/>
          <w:shd w:val="clear" w:color="auto" w:fill="FFFFFF"/>
        </w:rPr>
        <w:t> saw me.</w:t>
      </w:r>
    </w:p>
    <w:p w:rsidR="00957535" w:rsidRDefault="008F2881" w:rsidP="0095753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The teacher praised the boy for his diligence.</w:t>
      </w:r>
    </w:p>
    <w:p w:rsidR="00957535" w:rsidRDefault="00957535" w:rsidP="00957535">
      <w:pPr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</w:pPr>
      <w:r w:rsidRPr="00957535"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  <w:t>Nobody could find out the place where they stayed.</w:t>
      </w:r>
    </w:p>
    <w:p w:rsidR="00957535" w:rsidRDefault="00957535" w:rsidP="009575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</w:pPr>
      <w:r w:rsidRPr="00957535"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  <w:t>Pious women are always respected by all.</w:t>
      </w:r>
    </w:p>
    <w:p w:rsidR="000541EB" w:rsidRPr="00957535" w:rsidRDefault="000541EB" w:rsidP="00957535">
      <w:p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B4D4D"/>
          <w:sz w:val="23"/>
          <w:szCs w:val="23"/>
          <w:lang w:bidi="hi-IN"/>
        </w:rPr>
      </w:pPr>
      <w:r>
        <w:rPr>
          <w:rFonts w:ascii="Arial" w:hAnsi="Arial" w:cs="Arial"/>
          <w:color w:val="333333"/>
          <w:shd w:val="clear" w:color="auto" w:fill="FFFFFF"/>
        </w:rPr>
        <w:t>The job </w:t>
      </w:r>
      <w:r>
        <w:rPr>
          <w:rFonts w:ascii="Arial" w:hAnsi="Arial" w:cs="Arial"/>
          <w:b/>
          <w:bCs/>
          <w:color w:val="333333"/>
          <w:shd w:val="clear" w:color="auto" w:fill="FFFFFF"/>
        </w:rPr>
        <w:t>will be finished</w:t>
      </w:r>
      <w:r>
        <w:rPr>
          <w:rFonts w:ascii="Arial" w:hAnsi="Arial" w:cs="Arial"/>
          <w:color w:val="333333"/>
          <w:shd w:val="clear" w:color="auto" w:fill="FFFFFF"/>
        </w:rPr>
        <w:t> (by me) by the end of this week. </w:t>
      </w:r>
    </w:p>
    <w:p w:rsidR="00957535" w:rsidRPr="00957535" w:rsidRDefault="0000162A" w:rsidP="00957535">
      <w:pPr>
        <w:rPr>
          <w:rFonts w:ascii="Arial" w:hAnsi="Arial" w:cs="Arial"/>
          <w:color w:val="333333"/>
          <w:shd w:val="clear" w:color="auto" w:fill="FFFFFF"/>
        </w:rPr>
      </w:pPr>
      <w:proofErr w:type="spellStart"/>
      <w:r>
        <w:rPr>
          <w:rFonts w:ascii="Arial" w:hAnsi="Arial" w:cs="Arial"/>
          <w:color w:val="333333"/>
          <w:shd w:val="clear" w:color="auto" w:fill="FFFFFF"/>
        </w:rPr>
        <w:t>Rani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is </w:t>
      </w:r>
      <w:r>
        <w:rPr>
          <w:rStyle w:val="Strong"/>
          <w:rFonts w:ascii="Arial" w:hAnsi="Arial" w:cs="Arial"/>
          <w:color w:val="333333"/>
          <w:shd w:val="clear" w:color="auto" w:fill="FFFFFF"/>
        </w:rPr>
        <w:t>prettier than</w:t>
      </w:r>
      <w:r>
        <w:rPr>
          <w:rFonts w:ascii="Arial" w:hAnsi="Arial" w:cs="Arial"/>
          <w:color w:val="333333"/>
          <w:shd w:val="clear" w:color="auto" w:fill="FFFFFF"/>
        </w:rPr>
        <w:t> any other girl in the class.</w:t>
      </w:r>
    </w:p>
    <w:p w:rsidR="00957535" w:rsidRDefault="00957535"/>
    <w:sectPr w:rsidR="00957535" w:rsidSect="00CF75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A454B"/>
    <w:multiLevelType w:val="multilevel"/>
    <w:tmpl w:val="2F309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054028"/>
    <w:multiLevelType w:val="multilevel"/>
    <w:tmpl w:val="F47CF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7DB0624"/>
    <w:multiLevelType w:val="multilevel"/>
    <w:tmpl w:val="96D88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A2D5FDF"/>
    <w:multiLevelType w:val="multilevel"/>
    <w:tmpl w:val="94B8B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95C3E"/>
    <w:rsid w:val="0000162A"/>
    <w:rsid w:val="000541EB"/>
    <w:rsid w:val="00295C3E"/>
    <w:rsid w:val="00414341"/>
    <w:rsid w:val="006C39CF"/>
    <w:rsid w:val="00703B15"/>
    <w:rsid w:val="008F2881"/>
    <w:rsid w:val="00957535"/>
    <w:rsid w:val="00CF752F"/>
    <w:rsid w:val="00D9230D"/>
    <w:rsid w:val="00E028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5C3E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5C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288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9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439</Words>
  <Characters>2507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HCL</dc:creator>
  <cp:lastModifiedBy>user2</cp:lastModifiedBy>
  <cp:revision>5</cp:revision>
  <dcterms:created xsi:type="dcterms:W3CDTF">2015-10-22T05:18:00Z</dcterms:created>
  <dcterms:modified xsi:type="dcterms:W3CDTF">2017-09-20T05:37:00Z</dcterms:modified>
</cp:coreProperties>
</file>